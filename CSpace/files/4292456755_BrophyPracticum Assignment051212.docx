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4A9" w:rsidRDefault="006F74A9" w:rsidP="006F74A9">
      <w:pPr>
        <w:pStyle w:val="NoSpacing"/>
        <w:rPr>
          <w:rFonts w:ascii="Times New Roman" w:hAnsi="Times New Roman" w:cs="Times New Roman"/>
          <w:b/>
        </w:rPr>
      </w:pPr>
      <w:r w:rsidRPr="006F74A9">
        <w:rPr>
          <w:rFonts w:ascii="Times New Roman" w:hAnsi="Times New Roman" w:cs="Times New Roman"/>
          <w:b/>
        </w:rPr>
        <w:t>Notes for Practicum Assignment</w:t>
      </w:r>
    </w:p>
    <w:p w:rsidR="00127AE1" w:rsidRPr="006F74A9" w:rsidRDefault="00127AE1" w:rsidP="006F74A9">
      <w:pPr>
        <w:pStyle w:val="NoSpacing"/>
        <w:rPr>
          <w:rFonts w:ascii="Times New Roman" w:hAnsi="Times New Roman" w:cs="Times New Roman"/>
          <w:b/>
        </w:rPr>
      </w:pPr>
      <w:r>
        <w:rPr>
          <w:rFonts w:ascii="Times New Roman" w:hAnsi="Times New Roman" w:cs="Times New Roman"/>
          <w:b/>
        </w:rPr>
        <w:t>May 2012</w:t>
      </w:r>
    </w:p>
    <w:p w:rsidR="006F74A9" w:rsidRPr="006F74A9" w:rsidRDefault="006F74A9" w:rsidP="006F74A9">
      <w:pPr>
        <w:pStyle w:val="NoSpacing"/>
        <w:rPr>
          <w:rFonts w:ascii="Times New Roman" w:hAnsi="Times New Roman" w:cs="Times New Roman"/>
          <w:color w:val="000000" w:themeColor="text1"/>
        </w:rPr>
      </w:pPr>
      <w:r w:rsidRPr="006F74A9">
        <w:rPr>
          <w:rFonts w:ascii="Times New Roman" w:hAnsi="Times New Roman" w:cs="Times New Roman"/>
          <w:color w:val="000000" w:themeColor="text1"/>
        </w:rPr>
        <w:t>Learning about children’s reasoning using videos as a tool in a pre-service mathematics course</w:t>
      </w:r>
    </w:p>
    <w:p w:rsidR="006F74A9" w:rsidRDefault="006F74A9" w:rsidP="006F74A9">
      <w:pPr>
        <w:pStyle w:val="NoSpacing"/>
        <w:rPr>
          <w:rFonts w:ascii="Times New Roman" w:hAnsi="Times New Roman" w:cs="Times New Roman"/>
        </w:rPr>
      </w:pPr>
      <w:r w:rsidRPr="006F74A9">
        <w:rPr>
          <w:rFonts w:ascii="Times New Roman" w:hAnsi="Times New Roman" w:cs="Times New Roman"/>
        </w:rPr>
        <w:t xml:space="preserve">Candidate: Anna </w:t>
      </w:r>
      <w:proofErr w:type="spellStart"/>
      <w:r w:rsidRPr="006F74A9">
        <w:rPr>
          <w:rFonts w:ascii="Times New Roman" w:hAnsi="Times New Roman" w:cs="Times New Roman"/>
        </w:rPr>
        <w:t>Brophy</w:t>
      </w:r>
      <w:proofErr w:type="spellEnd"/>
      <w:r w:rsidRPr="006F74A9">
        <w:rPr>
          <w:rFonts w:ascii="Times New Roman" w:hAnsi="Times New Roman" w:cs="Times New Roman"/>
        </w:rPr>
        <w:br/>
      </w:r>
    </w:p>
    <w:p w:rsidR="006F74A9" w:rsidRPr="006F74A9" w:rsidRDefault="006F74A9" w:rsidP="006F74A9">
      <w:pPr>
        <w:pStyle w:val="NoSpacing"/>
        <w:rPr>
          <w:rFonts w:ascii="Times New Roman" w:hAnsi="Times New Roman" w:cs="Times New Roman"/>
        </w:rPr>
      </w:pPr>
      <w:r>
        <w:rPr>
          <w:rFonts w:ascii="Times New Roman" w:hAnsi="Times New Roman" w:cs="Times New Roman"/>
          <w:b/>
        </w:rPr>
        <w:t>Abstract of Dissertation Proposal:</w:t>
      </w:r>
    </w:p>
    <w:p w:rsidR="006F74A9" w:rsidRDefault="006F74A9" w:rsidP="006F74A9">
      <w:pPr>
        <w:pStyle w:val="NoSpacing"/>
        <w:rPr>
          <w:rFonts w:ascii="Times New Roman" w:hAnsi="Times New Roman" w:cs="Times New Roman"/>
        </w:rPr>
      </w:pPr>
      <w:r w:rsidRPr="006F74A9">
        <w:rPr>
          <w:rFonts w:ascii="Times New Roman" w:hAnsi="Times New Roman" w:cs="Times New Roman"/>
        </w:rPr>
        <w:t xml:space="preserve">Mathematical reasoning is a central aspect of doing mathematics. Reasoning and proof is one of the five process standards for all grade levels set forth by the NCTM. In order for children to learn to mathematically reason, teachers will need to learn what it means to mathematically reason and to be able to recognize reasoning when it occurs. Studies have shown that by analyzing and studying episodes of children working on mathematical tasks, prospective and practicing teachers can improve their ability to recognize children’s ability to mathematically reason (Francisco and Maher, 2011; Maher, 2007; </w:t>
      </w:r>
      <w:proofErr w:type="spellStart"/>
      <w:r w:rsidRPr="006F74A9">
        <w:rPr>
          <w:rFonts w:ascii="Times New Roman" w:hAnsi="Times New Roman" w:cs="Times New Roman"/>
        </w:rPr>
        <w:t>Sherin</w:t>
      </w:r>
      <w:proofErr w:type="spellEnd"/>
      <w:r w:rsidRPr="006F74A9">
        <w:rPr>
          <w:rFonts w:ascii="Times New Roman" w:hAnsi="Times New Roman" w:cs="Times New Roman"/>
        </w:rPr>
        <w:t xml:space="preserve"> 2007; </w:t>
      </w:r>
      <w:proofErr w:type="spellStart"/>
      <w:r w:rsidRPr="006F74A9">
        <w:rPr>
          <w:rFonts w:ascii="Times New Roman" w:hAnsi="Times New Roman" w:cs="Times New Roman"/>
        </w:rPr>
        <w:t>Kazemi</w:t>
      </w:r>
      <w:proofErr w:type="spellEnd"/>
      <w:r w:rsidRPr="006F74A9">
        <w:rPr>
          <w:rFonts w:ascii="Times New Roman" w:hAnsi="Times New Roman" w:cs="Times New Roman"/>
        </w:rPr>
        <w:t xml:space="preserve"> and </w:t>
      </w:r>
      <w:proofErr w:type="spellStart"/>
      <w:r w:rsidRPr="006F74A9">
        <w:rPr>
          <w:rFonts w:ascii="Times New Roman" w:hAnsi="Times New Roman" w:cs="Times New Roman"/>
        </w:rPr>
        <w:t>Franke</w:t>
      </w:r>
      <w:proofErr w:type="spellEnd"/>
      <w:r w:rsidRPr="006F74A9">
        <w:rPr>
          <w:rFonts w:ascii="Times New Roman" w:hAnsi="Times New Roman" w:cs="Times New Roman"/>
        </w:rPr>
        <w:t xml:space="preserve">, 2004). </w:t>
      </w:r>
    </w:p>
    <w:p w:rsidR="006F74A9" w:rsidRPr="006F74A9" w:rsidRDefault="006F74A9" w:rsidP="006F74A9">
      <w:pPr>
        <w:pStyle w:val="NoSpacing"/>
        <w:rPr>
          <w:rFonts w:ascii="Times New Roman" w:hAnsi="Times New Roman" w:cs="Times New Roman"/>
        </w:rPr>
      </w:pPr>
    </w:p>
    <w:p w:rsidR="006F74A9" w:rsidRPr="006F74A9" w:rsidRDefault="006F74A9" w:rsidP="006F74A9">
      <w:pPr>
        <w:pStyle w:val="NoSpacing"/>
        <w:rPr>
          <w:rFonts w:ascii="Times New Roman" w:hAnsi="Times New Roman" w:cs="Times New Roman"/>
          <w:color w:val="000000" w:themeColor="text1"/>
        </w:rPr>
      </w:pPr>
      <w:r w:rsidRPr="006F74A9">
        <w:rPr>
          <w:rFonts w:ascii="Times New Roman" w:hAnsi="Times New Roman" w:cs="Times New Roman"/>
        </w:rPr>
        <w:t xml:space="preserve">This study takes place in a mathematics course in an independent university in New Jersey. The six students in the class are pre-service teachers in their junior year. </w:t>
      </w:r>
      <w:r w:rsidRPr="006F74A9">
        <w:rPr>
          <w:rFonts w:ascii="Times New Roman" w:hAnsi="Times New Roman" w:cs="Times New Roman"/>
          <w:color w:val="000000" w:themeColor="text1"/>
        </w:rPr>
        <w:t>This study is a component of a design study in the third year of a grant funded by the National Science Foundation (NSF</w:t>
      </w:r>
      <w:r w:rsidRPr="006F74A9">
        <w:rPr>
          <w:rFonts w:ascii="Times New Roman" w:hAnsi="Times New Roman" w:cs="Times New Roman"/>
          <w:color w:val="0D0D0D" w:themeColor="text1" w:themeTint="F2"/>
        </w:rPr>
        <w:t xml:space="preserve">) </w:t>
      </w:r>
      <w:r w:rsidRPr="006F74A9">
        <w:rPr>
          <w:rFonts w:ascii="Times New Roman" w:hAnsi="Times New Roman" w:cs="Times New Roman"/>
          <w:color w:val="000000" w:themeColor="text1"/>
        </w:rPr>
        <w:t xml:space="preserve">at Rutgers University and University of Wisconsin, Madison </w:t>
      </w:r>
      <w:r w:rsidRPr="006F74A9">
        <w:rPr>
          <w:rFonts w:ascii="Times New Roman" w:hAnsi="Times New Roman" w:cs="Times New Roman"/>
          <w:color w:val="0D0D0D" w:themeColor="text1" w:themeTint="F2"/>
        </w:rPr>
        <w:t>[award DRL-0822204] directed by Carolyn A. Maher</w:t>
      </w:r>
      <w:r w:rsidRPr="006F74A9">
        <w:rPr>
          <w:rFonts w:ascii="Times New Roman" w:hAnsi="Times New Roman" w:cs="Times New Roman"/>
          <w:color w:val="000000" w:themeColor="text1"/>
        </w:rPr>
        <w:t xml:space="preserve">. A component of the project is an intervention for </w:t>
      </w:r>
      <w:proofErr w:type="gramStart"/>
      <w:r w:rsidRPr="006F74A9">
        <w:rPr>
          <w:rFonts w:ascii="Times New Roman" w:hAnsi="Times New Roman" w:cs="Times New Roman"/>
          <w:color w:val="000000" w:themeColor="text1"/>
        </w:rPr>
        <w:t>pre/in-service teachers that utilizes</w:t>
      </w:r>
      <w:proofErr w:type="gramEnd"/>
      <w:r w:rsidRPr="006F74A9">
        <w:rPr>
          <w:rFonts w:ascii="Times New Roman" w:hAnsi="Times New Roman" w:cs="Times New Roman"/>
          <w:color w:val="000000" w:themeColor="text1"/>
        </w:rPr>
        <w:t xml:space="preserve"> video data from earlier NSF funded projects. This intervention involves “</w:t>
      </w:r>
      <w:r w:rsidRPr="006F74A9">
        <w:rPr>
          <w:rFonts w:ascii="Times New Roman" w:hAnsi="Times New Roman" w:cs="Times New Roman"/>
        </w:rPr>
        <w:t>(1) teachers studying mathematics by working on strands of tasks; (2) teachers collectively studying their own solutions; (3) teachers viewing and analyzing video recordings of children working on the same or similar tasks; and, (4) teachers implementing and analyzing, together, the same or similar lessons in their own classrooms.” (Maher, 2007, p. 71)</w:t>
      </w:r>
      <w:r w:rsidRPr="006F74A9">
        <w:rPr>
          <w:rFonts w:ascii="Times New Roman" w:hAnsi="Times New Roman" w:cs="Times New Roman"/>
          <w:color w:val="000000" w:themeColor="text1"/>
        </w:rPr>
        <w:t xml:space="preserve"> This study extends the work of the grant by collecting and analyzing video data of students engaged in doing the mathematics before studying the videos of the children’s reasoning.</w:t>
      </w:r>
    </w:p>
    <w:p w:rsidR="006F74A9" w:rsidRDefault="006F74A9" w:rsidP="006F74A9">
      <w:pPr>
        <w:pStyle w:val="NoSpacing"/>
        <w:rPr>
          <w:rFonts w:ascii="Times New Roman" w:hAnsi="Times New Roman" w:cs="Times New Roman"/>
          <w:color w:val="131313"/>
        </w:rPr>
      </w:pPr>
    </w:p>
    <w:p w:rsidR="006F74A9" w:rsidRPr="006F74A9" w:rsidRDefault="006F74A9" w:rsidP="006F74A9">
      <w:pPr>
        <w:pStyle w:val="NoSpacing"/>
        <w:rPr>
          <w:rFonts w:ascii="Times New Roman" w:hAnsi="Times New Roman" w:cs="Times New Roman"/>
          <w:color w:val="131313"/>
        </w:rPr>
      </w:pPr>
      <w:r w:rsidRPr="006F74A9">
        <w:rPr>
          <w:rFonts w:ascii="Times New Roman" w:hAnsi="Times New Roman" w:cs="Times New Roman"/>
          <w:color w:val="131313"/>
        </w:rPr>
        <w:t>The questions that will guide this study are:</w:t>
      </w:r>
    </w:p>
    <w:p w:rsidR="006F74A9" w:rsidRPr="006F74A9" w:rsidRDefault="006F74A9" w:rsidP="006F74A9">
      <w:pPr>
        <w:pStyle w:val="NoSpacing"/>
        <w:numPr>
          <w:ilvl w:val="0"/>
          <w:numId w:val="2"/>
        </w:numPr>
        <w:rPr>
          <w:rFonts w:ascii="Times New Roman" w:hAnsi="Times New Roman" w:cs="Times New Roman"/>
        </w:rPr>
      </w:pPr>
      <w:r w:rsidRPr="006F74A9">
        <w:rPr>
          <w:rFonts w:ascii="Times New Roman" w:hAnsi="Times New Roman" w:cs="Times New Roman"/>
        </w:rPr>
        <w:t>How, if at all, do pre-service teachers in an undergraduate math class build their justifications to the problems they investigate? Specifically, what forms of reasoning do they use?</w:t>
      </w:r>
    </w:p>
    <w:p w:rsidR="006F74A9" w:rsidRDefault="006F74A9" w:rsidP="006F74A9">
      <w:pPr>
        <w:pStyle w:val="NoSpacing"/>
        <w:numPr>
          <w:ilvl w:val="0"/>
          <w:numId w:val="2"/>
        </w:numPr>
        <w:rPr>
          <w:rFonts w:ascii="Times New Roman" w:hAnsi="Times New Roman" w:cs="Times New Roman"/>
        </w:rPr>
      </w:pPr>
      <w:r w:rsidRPr="006F74A9">
        <w:rPr>
          <w:rFonts w:ascii="Times New Roman" w:hAnsi="Times New Roman" w:cs="Times New Roman"/>
        </w:rPr>
        <w:t>What is the relationship, if any, between the participants’ problem solving and justification and what they note in the videos of the children? Are the pre-service teachers using the same arguments as the children? Is there any evidence of growth in identifying arguments provided by the children after analyzing the videos of the children?</w:t>
      </w:r>
    </w:p>
    <w:p w:rsidR="006F74A9" w:rsidRPr="006F74A9" w:rsidRDefault="006F74A9" w:rsidP="006F74A9">
      <w:pPr>
        <w:pStyle w:val="NoSpacing"/>
        <w:numPr>
          <w:ilvl w:val="0"/>
          <w:numId w:val="2"/>
        </w:numPr>
        <w:rPr>
          <w:rFonts w:ascii="Times New Roman" w:hAnsi="Times New Roman" w:cs="Times New Roman"/>
        </w:rPr>
      </w:pPr>
      <w:r w:rsidRPr="006F74A9">
        <w:rPr>
          <w:rFonts w:ascii="Times New Roman" w:hAnsi="Times New Roman" w:cs="Times New Roman"/>
        </w:rPr>
        <w:t>Is there any evidence of a change in pre-service teachers’ beliefs about teaching and learning after studying the videos of children justifying their solutions?</w:t>
      </w:r>
    </w:p>
    <w:p w:rsidR="006F74A9" w:rsidRPr="006F74A9" w:rsidRDefault="006F74A9" w:rsidP="006F74A9">
      <w:pPr>
        <w:pStyle w:val="NoSpacing"/>
        <w:rPr>
          <w:rFonts w:ascii="Times New Roman" w:hAnsi="Times New Roman" w:cs="Times New Roman"/>
        </w:rPr>
      </w:pPr>
    </w:p>
    <w:p w:rsidR="006F74A9" w:rsidRPr="006F74A9" w:rsidRDefault="006F74A9" w:rsidP="006F74A9">
      <w:pPr>
        <w:pStyle w:val="NoSpacing"/>
        <w:numPr>
          <w:ins w:id="0" w:author="Unknown"/>
        </w:numPr>
        <w:rPr>
          <w:rFonts w:ascii="Times New Roman" w:hAnsi="Times New Roman" w:cs="Times New Roman"/>
          <w:color w:val="444444"/>
        </w:rPr>
      </w:pPr>
      <w:r w:rsidRPr="006F74A9">
        <w:rPr>
          <w:rFonts w:ascii="Times New Roman" w:hAnsi="Times New Roman" w:cs="Times New Roman"/>
        </w:rPr>
        <w:t xml:space="preserve">To answer the research questions, data will come from videos, assessments, student’s written work, and weekly interviews with the teacher. The assessments include pre and post tests on identifying student reasoning from videos and pre and post tests on beliefs about teaching and learning. </w:t>
      </w:r>
      <w:r w:rsidRPr="006F74A9">
        <w:rPr>
          <w:rFonts w:ascii="Times New Roman" w:hAnsi="Times New Roman" w:cs="Times New Roman"/>
          <w:color w:val="000000" w:themeColor="text1"/>
        </w:rPr>
        <w:t xml:space="preserve">These assessments will be scored and analyzed consistent with the larger project. </w:t>
      </w:r>
      <w:r w:rsidRPr="006F74A9">
        <w:rPr>
          <w:rFonts w:ascii="Times New Roman" w:hAnsi="Times New Roman" w:cs="Times New Roman"/>
        </w:rPr>
        <w:t xml:space="preserve">The data from videotaped problem-solving sessions will be analyzed. </w:t>
      </w:r>
      <w:r w:rsidRPr="006F74A9">
        <w:rPr>
          <w:rFonts w:ascii="Times New Roman" w:hAnsi="Times New Roman" w:cs="Times New Roman"/>
          <w:color w:val="000000" w:themeColor="text1"/>
        </w:rPr>
        <w:t>Since the sample in this study is small (</w:t>
      </w:r>
      <w:r w:rsidRPr="006F74A9">
        <w:rPr>
          <w:rFonts w:ascii="Times New Roman" w:hAnsi="Times New Roman" w:cs="Times New Roman"/>
          <w:i/>
          <w:color w:val="000000" w:themeColor="text1"/>
        </w:rPr>
        <w:t>n=6</w:t>
      </w:r>
      <w:r w:rsidRPr="006F74A9">
        <w:rPr>
          <w:rFonts w:ascii="Times New Roman" w:hAnsi="Times New Roman" w:cs="Times New Roman"/>
          <w:color w:val="000000" w:themeColor="text1"/>
        </w:rPr>
        <w:t>), the analysis will be descriptive</w:t>
      </w:r>
      <w:r w:rsidRPr="006F74A9">
        <w:rPr>
          <w:rFonts w:ascii="Times New Roman" w:hAnsi="Times New Roman" w:cs="Times New Roman"/>
        </w:rPr>
        <w:t>. A qualitative case study will be used to describe the participants’ own problem-solving and to provide triangulation of the data.</w:t>
      </w:r>
      <w:r w:rsidRPr="006F74A9">
        <w:rPr>
          <w:rFonts w:ascii="Times New Roman" w:hAnsi="Times New Roman" w:cs="Times New Roman"/>
          <w:color w:val="444444"/>
        </w:rPr>
        <w:t xml:space="preserve"> </w:t>
      </w:r>
      <w:r w:rsidRPr="006F74A9">
        <w:rPr>
          <w:rFonts w:ascii="Times New Roman" w:hAnsi="Times New Roman" w:cs="Times New Roman"/>
          <w:color w:val="000000" w:themeColor="text1"/>
        </w:rPr>
        <w:t>Since this study is part of a larger data collection, this analysis could possibly provide insights to the larger collection.</w:t>
      </w:r>
    </w:p>
    <w:p w:rsidR="00FB5131" w:rsidRPr="004655DD" w:rsidRDefault="00FB5131">
      <w:pPr>
        <w:rPr>
          <w:rFonts w:ascii="Times New Roman" w:hAnsi="Times New Roman" w:cs="Times New Roman"/>
        </w:rPr>
      </w:pPr>
    </w:p>
    <w:p w:rsidR="004655DD" w:rsidRDefault="004655DD" w:rsidP="004655DD">
      <w:pPr>
        <w:pStyle w:val="NoSpacing"/>
        <w:rPr>
          <w:rFonts w:ascii="Times New Roman" w:hAnsi="Times New Roman" w:cs="Times New Roman"/>
          <w:b/>
        </w:rPr>
      </w:pPr>
      <w:r>
        <w:rPr>
          <w:rFonts w:ascii="Times New Roman" w:hAnsi="Times New Roman" w:cs="Times New Roman"/>
          <w:b/>
        </w:rPr>
        <w:t>Summary of Assignment:</w:t>
      </w:r>
    </w:p>
    <w:p w:rsidR="00583459" w:rsidRDefault="00583459" w:rsidP="00583459">
      <w:pPr>
        <w:pStyle w:val="NoSpacing"/>
        <w:rPr>
          <w:rFonts w:ascii="Times New Roman" w:hAnsi="Times New Roman" w:cs="Times New Roman"/>
        </w:rPr>
      </w:pPr>
      <w:r w:rsidRPr="00583459">
        <w:rPr>
          <w:rFonts w:ascii="Times New Roman" w:hAnsi="Times New Roman" w:cs="Times New Roman"/>
        </w:rPr>
        <w:t>Basically, we will want to transcribe critical events.</w:t>
      </w:r>
      <w:r>
        <w:rPr>
          <w:rFonts w:ascii="Times New Roman" w:hAnsi="Times New Roman" w:cs="Times New Roman"/>
        </w:rPr>
        <w:t xml:space="preserve"> The critical events we will focus on will answer the first research question:</w:t>
      </w:r>
    </w:p>
    <w:p w:rsidR="00583459" w:rsidRDefault="00583459" w:rsidP="00583459">
      <w:pPr>
        <w:pStyle w:val="NoSpacing"/>
        <w:numPr>
          <w:ilvl w:val="0"/>
          <w:numId w:val="4"/>
        </w:numPr>
        <w:rPr>
          <w:rFonts w:ascii="Times New Roman" w:hAnsi="Times New Roman" w:cs="Times New Roman"/>
        </w:rPr>
      </w:pPr>
      <w:r w:rsidRPr="006F74A9">
        <w:rPr>
          <w:rFonts w:ascii="Times New Roman" w:hAnsi="Times New Roman" w:cs="Times New Roman"/>
        </w:rPr>
        <w:t>How, if at all, do pre-service teachers in an undergraduate math class build their justifications to the problems they investigate? Specifically, what forms of reasoning do they use?</w:t>
      </w:r>
    </w:p>
    <w:p w:rsidR="00583459" w:rsidRDefault="00583459" w:rsidP="00583459">
      <w:pPr>
        <w:pStyle w:val="NoSpacing"/>
        <w:rPr>
          <w:rFonts w:ascii="Times New Roman" w:hAnsi="Times New Roman" w:cs="Times New Roman"/>
        </w:rPr>
      </w:pPr>
      <w:r>
        <w:rPr>
          <w:rFonts w:ascii="Times New Roman" w:hAnsi="Times New Roman" w:cs="Times New Roman"/>
        </w:rPr>
        <w:lastRenderedPageBreak/>
        <w:t>That is, we will be looking for mathematical reasoning and how the students build their ideas and arguments. I also want to flag any moments when the pre-service teachers reference the children working on the same problem. That might help in answering part of the second research question.</w:t>
      </w:r>
    </w:p>
    <w:p w:rsidR="00583459" w:rsidRDefault="00583459" w:rsidP="004655DD">
      <w:pPr>
        <w:pStyle w:val="NoSpacing"/>
        <w:rPr>
          <w:rFonts w:ascii="Times New Roman" w:hAnsi="Times New Roman" w:cs="Times New Roman"/>
        </w:rPr>
      </w:pPr>
    </w:p>
    <w:p w:rsidR="00583459" w:rsidRPr="00583459" w:rsidRDefault="00583459" w:rsidP="004655DD">
      <w:pPr>
        <w:pStyle w:val="NoSpacing"/>
        <w:rPr>
          <w:rFonts w:ascii="Times New Roman" w:hAnsi="Times New Roman" w:cs="Times New Roman"/>
        </w:rPr>
      </w:pPr>
      <w:r>
        <w:rPr>
          <w:rFonts w:ascii="Times New Roman" w:hAnsi="Times New Roman" w:cs="Times New Roman"/>
        </w:rPr>
        <w:t>More specifically, I thought we could break up the work as such:</w:t>
      </w:r>
    </w:p>
    <w:p w:rsidR="00EB26E3" w:rsidRPr="00FE5F1D" w:rsidRDefault="00EB26E3" w:rsidP="00EB26E3">
      <w:pPr>
        <w:spacing w:after="0" w:line="240" w:lineRule="auto"/>
        <w:rPr>
          <w:rFonts w:ascii="Times New Roman" w:eastAsia="Times New Roman" w:hAnsi="Times New Roman" w:cs="Times New Roman"/>
        </w:rPr>
      </w:pPr>
      <w:r w:rsidRPr="00EB26E3">
        <w:rPr>
          <w:rFonts w:ascii="Times New Roman" w:eastAsia="Times New Roman" w:hAnsi="Times New Roman" w:cs="Times New Roman"/>
        </w:rPr>
        <w:t>1)</w:t>
      </w:r>
      <w:r w:rsidRPr="00FE5F1D">
        <w:rPr>
          <w:rFonts w:ascii="Times New Roman" w:eastAsia="Times New Roman" w:hAnsi="Times New Roman" w:cs="Times New Roman"/>
        </w:rPr>
        <w:tab/>
      </w:r>
      <w:r w:rsidRPr="00EB26E3">
        <w:rPr>
          <w:rFonts w:ascii="Times New Roman" w:eastAsia="Times New Roman" w:hAnsi="Times New Roman" w:cs="Times New Roman"/>
        </w:rPr>
        <w:t>We will</w:t>
      </w:r>
      <w:r w:rsidRPr="00FE5F1D">
        <w:rPr>
          <w:rFonts w:ascii="Times New Roman" w:eastAsia="Times New Roman" w:hAnsi="Times New Roman" w:cs="Times New Roman"/>
        </w:rPr>
        <w:t xml:space="preserve"> both find critical events from the first session </w:t>
      </w:r>
      <w:r w:rsidRPr="00EB26E3">
        <w:rPr>
          <w:rFonts w:ascii="Times New Roman" w:eastAsia="Times New Roman" w:hAnsi="Times New Roman" w:cs="Times New Roman"/>
        </w:rPr>
        <w:t>and discuss. Ryan will then transcribe these events. (This is February 11, 2011 - 1 hour and 2 minutes)</w:t>
      </w:r>
    </w:p>
    <w:p w:rsidR="00EB26E3" w:rsidRPr="00FE5F1D" w:rsidRDefault="00EB26E3" w:rsidP="00EB26E3">
      <w:pPr>
        <w:spacing w:after="0" w:line="240" w:lineRule="auto"/>
        <w:rPr>
          <w:rFonts w:ascii="Times New Roman" w:eastAsia="Times New Roman" w:hAnsi="Times New Roman" w:cs="Times New Roman"/>
        </w:rPr>
      </w:pPr>
      <w:r w:rsidRPr="00EB26E3">
        <w:rPr>
          <w:rFonts w:ascii="Times New Roman" w:eastAsia="Times New Roman" w:hAnsi="Times New Roman" w:cs="Times New Roman"/>
        </w:rPr>
        <w:t>2)</w:t>
      </w:r>
      <w:r w:rsidRPr="00FE5F1D">
        <w:rPr>
          <w:rFonts w:ascii="Times New Roman" w:eastAsia="Times New Roman" w:hAnsi="Times New Roman" w:cs="Times New Roman"/>
        </w:rPr>
        <w:tab/>
      </w:r>
      <w:r w:rsidRPr="00EB26E3">
        <w:rPr>
          <w:rFonts w:ascii="Times New Roman" w:eastAsia="Times New Roman" w:hAnsi="Times New Roman" w:cs="Times New Roman"/>
        </w:rPr>
        <w:t>At the same time, Anna will be finding critical events and transcribing the second session. (This is February 18, 2011 - 1 hour and 9 minutes)</w:t>
      </w:r>
    </w:p>
    <w:p w:rsidR="00EB26E3" w:rsidRPr="00FE5F1D" w:rsidRDefault="00EB26E3" w:rsidP="00EB26E3">
      <w:pPr>
        <w:spacing w:after="0" w:line="240" w:lineRule="auto"/>
        <w:rPr>
          <w:rFonts w:ascii="Times New Roman" w:eastAsia="Times New Roman" w:hAnsi="Times New Roman" w:cs="Times New Roman"/>
        </w:rPr>
      </w:pPr>
      <w:r w:rsidRPr="00EB26E3">
        <w:rPr>
          <w:rFonts w:ascii="Times New Roman" w:eastAsia="Times New Roman" w:hAnsi="Times New Roman" w:cs="Times New Roman"/>
        </w:rPr>
        <w:t>3)</w:t>
      </w:r>
      <w:r w:rsidRPr="00FE5F1D">
        <w:rPr>
          <w:rFonts w:ascii="Times New Roman" w:eastAsia="Times New Roman" w:hAnsi="Times New Roman" w:cs="Times New Roman"/>
        </w:rPr>
        <w:tab/>
        <w:t xml:space="preserve">Anna will then ask </w:t>
      </w:r>
      <w:r w:rsidRPr="00EB26E3">
        <w:rPr>
          <w:rFonts w:ascii="Times New Roman" w:eastAsia="Times New Roman" w:hAnsi="Times New Roman" w:cs="Times New Roman"/>
        </w:rPr>
        <w:t>Ry</w:t>
      </w:r>
      <w:r w:rsidRPr="00FE5F1D">
        <w:rPr>
          <w:rFonts w:ascii="Times New Roman" w:eastAsia="Times New Roman" w:hAnsi="Times New Roman" w:cs="Times New Roman"/>
        </w:rPr>
        <w:t xml:space="preserve">an to find critical events from the second session (to verify what Anna has found) </w:t>
      </w:r>
      <w:r w:rsidRPr="00EB26E3">
        <w:rPr>
          <w:rFonts w:ascii="Times New Roman" w:eastAsia="Times New Roman" w:hAnsi="Times New Roman" w:cs="Times New Roman"/>
        </w:rPr>
        <w:t>and verify Anna's transcripts from the second session.</w:t>
      </w:r>
      <w:r w:rsidRPr="00FE5F1D">
        <w:rPr>
          <w:rFonts w:ascii="Times New Roman" w:eastAsia="Times New Roman" w:hAnsi="Times New Roman" w:cs="Times New Roman"/>
        </w:rPr>
        <w:t xml:space="preserve"> </w:t>
      </w:r>
    </w:p>
    <w:p w:rsidR="00FE5F1D" w:rsidRPr="00FE5F1D" w:rsidRDefault="00FE5F1D" w:rsidP="00FE5F1D">
      <w:pPr>
        <w:spacing w:after="0" w:line="240" w:lineRule="auto"/>
        <w:rPr>
          <w:rFonts w:ascii="Times New Roman" w:eastAsia="Times New Roman" w:hAnsi="Times New Roman" w:cs="Times New Roman"/>
        </w:rPr>
      </w:pPr>
      <w:r w:rsidRPr="00FE5F1D">
        <w:rPr>
          <w:rFonts w:ascii="Times New Roman" w:eastAsia="Times New Roman" w:hAnsi="Times New Roman" w:cs="Times New Roman"/>
        </w:rPr>
        <w:t>4)</w:t>
      </w:r>
      <w:r w:rsidRPr="00FE5F1D">
        <w:rPr>
          <w:rFonts w:ascii="Times New Roman" w:eastAsia="Times New Roman" w:hAnsi="Times New Roman" w:cs="Times New Roman"/>
        </w:rPr>
        <w:tab/>
      </w:r>
      <w:r w:rsidR="00EB26E3" w:rsidRPr="00EB26E3">
        <w:rPr>
          <w:rFonts w:ascii="Times New Roman" w:eastAsia="Times New Roman" w:hAnsi="Times New Roman" w:cs="Times New Roman"/>
        </w:rPr>
        <w:t>Anna will verify Ryan's work on the first session</w:t>
      </w:r>
    </w:p>
    <w:p w:rsidR="00FE5F1D" w:rsidRPr="00FE5F1D" w:rsidRDefault="00FE5F1D" w:rsidP="00FE5F1D">
      <w:pPr>
        <w:spacing w:after="0" w:line="240" w:lineRule="auto"/>
        <w:rPr>
          <w:rFonts w:ascii="Times New Roman" w:eastAsia="Times New Roman" w:hAnsi="Times New Roman" w:cs="Times New Roman"/>
        </w:rPr>
      </w:pPr>
      <w:r w:rsidRPr="00FE5F1D">
        <w:rPr>
          <w:rFonts w:ascii="Times New Roman" w:eastAsia="Times New Roman" w:hAnsi="Times New Roman" w:cs="Times New Roman"/>
        </w:rPr>
        <w:t>5)</w:t>
      </w:r>
      <w:r w:rsidRPr="00FE5F1D">
        <w:rPr>
          <w:rFonts w:ascii="Times New Roman" w:eastAsia="Times New Roman" w:hAnsi="Times New Roman" w:cs="Times New Roman"/>
        </w:rPr>
        <w:tab/>
      </w:r>
      <w:r w:rsidR="00EB26E3" w:rsidRPr="00EB26E3">
        <w:rPr>
          <w:rFonts w:ascii="Times New Roman" w:eastAsia="Times New Roman" w:hAnsi="Times New Roman" w:cs="Times New Roman"/>
        </w:rPr>
        <w:t>Ryan will find and transcribe critical events from February 23, 2011 (28 minutes)</w:t>
      </w:r>
    </w:p>
    <w:p w:rsidR="00EB26E3" w:rsidRPr="00EB26E3" w:rsidRDefault="00FE5F1D" w:rsidP="00FE5F1D">
      <w:pPr>
        <w:spacing w:after="0" w:line="240" w:lineRule="auto"/>
        <w:rPr>
          <w:rFonts w:ascii="Times New Roman" w:eastAsia="Times New Roman" w:hAnsi="Times New Roman" w:cs="Times New Roman"/>
        </w:rPr>
      </w:pPr>
      <w:r w:rsidRPr="00FE5F1D">
        <w:rPr>
          <w:rFonts w:ascii="Times New Roman" w:eastAsia="Times New Roman" w:hAnsi="Times New Roman" w:cs="Times New Roman"/>
        </w:rPr>
        <w:t>6)</w:t>
      </w:r>
      <w:r w:rsidRPr="00FE5F1D">
        <w:rPr>
          <w:rFonts w:ascii="Times New Roman" w:eastAsia="Times New Roman" w:hAnsi="Times New Roman" w:cs="Times New Roman"/>
        </w:rPr>
        <w:tab/>
      </w:r>
      <w:r w:rsidR="00EB26E3" w:rsidRPr="00EB26E3">
        <w:rPr>
          <w:rFonts w:ascii="Times New Roman" w:eastAsia="Times New Roman" w:hAnsi="Times New Roman" w:cs="Times New Roman"/>
        </w:rPr>
        <w:t>Anna will verify Ryan's work on Feb. 23rd.</w:t>
      </w:r>
    </w:p>
    <w:p w:rsidR="000430BF" w:rsidRDefault="000430BF" w:rsidP="00593C0F">
      <w:pPr>
        <w:pStyle w:val="NoSpacing"/>
        <w:rPr>
          <w:rFonts w:ascii="Times New Roman" w:hAnsi="Times New Roman" w:cs="Times New Roman"/>
        </w:rPr>
      </w:pPr>
    </w:p>
    <w:p w:rsidR="000430BF" w:rsidRDefault="000430BF" w:rsidP="00593C0F">
      <w:pPr>
        <w:pStyle w:val="NoSpacing"/>
        <w:rPr>
          <w:rFonts w:ascii="Times New Roman" w:hAnsi="Times New Roman" w:cs="Times New Roman"/>
        </w:rPr>
      </w:pPr>
      <w:r>
        <w:rPr>
          <w:rFonts w:ascii="Times New Roman" w:hAnsi="Times New Roman" w:cs="Times New Roman"/>
        </w:rPr>
        <w:t xml:space="preserve">The students work on three problems (and variations of). These problems are the towers problem, the pizza problem, and the taxicab problem. Below is a summary of the discs and the problems being solved during each </w:t>
      </w:r>
      <w:proofErr w:type="gramStart"/>
      <w:r>
        <w:rPr>
          <w:rFonts w:ascii="Times New Roman" w:hAnsi="Times New Roman" w:cs="Times New Roman"/>
        </w:rPr>
        <w:t>session.</w:t>
      </w:r>
      <w:proofErr w:type="gramEnd"/>
    </w:p>
    <w:p w:rsidR="000430BF" w:rsidRDefault="000430BF" w:rsidP="00593C0F">
      <w:pPr>
        <w:pStyle w:val="NoSpacing"/>
        <w:rPr>
          <w:rFonts w:ascii="Times New Roman" w:hAnsi="Times New Roman" w:cs="Times New Roman"/>
        </w:rPr>
      </w:pPr>
    </w:p>
    <w:tbl>
      <w:tblPr>
        <w:tblStyle w:val="TableGrid"/>
        <w:tblW w:w="0" w:type="auto"/>
        <w:tblLook w:val="04A0"/>
      </w:tblPr>
      <w:tblGrid>
        <w:gridCol w:w="1638"/>
        <w:gridCol w:w="7938"/>
      </w:tblGrid>
      <w:tr w:rsidR="000430BF" w:rsidRPr="000430BF" w:rsidTr="000430BF">
        <w:tc>
          <w:tcPr>
            <w:tcW w:w="1638" w:type="dxa"/>
          </w:tcPr>
          <w:p w:rsidR="000430BF" w:rsidRPr="000430BF" w:rsidRDefault="000430BF" w:rsidP="005B242F">
            <w:pPr>
              <w:pStyle w:val="NoSpacing"/>
              <w:rPr>
                <w:rFonts w:ascii="Times New Roman" w:hAnsi="Times New Roman" w:cs="Times New Roman"/>
                <w:b/>
              </w:rPr>
            </w:pPr>
            <w:r w:rsidRPr="000430BF">
              <w:rPr>
                <w:rFonts w:ascii="Times New Roman" w:hAnsi="Times New Roman" w:cs="Times New Roman"/>
                <w:b/>
              </w:rPr>
              <w:t xml:space="preserve">Date of </w:t>
            </w:r>
            <w:r w:rsidR="005B242F">
              <w:rPr>
                <w:rFonts w:ascii="Times New Roman" w:hAnsi="Times New Roman" w:cs="Times New Roman"/>
                <w:b/>
              </w:rPr>
              <w:t>Session</w:t>
            </w:r>
          </w:p>
        </w:tc>
        <w:tc>
          <w:tcPr>
            <w:tcW w:w="7938" w:type="dxa"/>
          </w:tcPr>
          <w:p w:rsidR="000430BF" w:rsidRPr="000430BF" w:rsidRDefault="000430BF" w:rsidP="00593C0F">
            <w:pPr>
              <w:pStyle w:val="NoSpacing"/>
              <w:rPr>
                <w:rFonts w:ascii="Times New Roman" w:hAnsi="Times New Roman" w:cs="Times New Roman"/>
                <w:b/>
              </w:rPr>
            </w:pPr>
            <w:r w:rsidRPr="000430BF">
              <w:rPr>
                <w:rFonts w:ascii="Times New Roman" w:hAnsi="Times New Roman" w:cs="Times New Roman"/>
                <w:b/>
              </w:rPr>
              <w:t>Problems Worked on By Students</w:t>
            </w:r>
          </w:p>
        </w:tc>
      </w:tr>
      <w:tr w:rsidR="000430BF" w:rsidTr="000430BF">
        <w:tc>
          <w:tcPr>
            <w:tcW w:w="1638" w:type="dxa"/>
          </w:tcPr>
          <w:p w:rsidR="000430BF" w:rsidRDefault="000430BF" w:rsidP="00593C0F">
            <w:pPr>
              <w:pStyle w:val="NoSpacing"/>
              <w:rPr>
                <w:rFonts w:ascii="Times New Roman" w:hAnsi="Times New Roman" w:cs="Times New Roman"/>
              </w:rPr>
            </w:pPr>
            <w:r>
              <w:rPr>
                <w:rFonts w:ascii="Times New Roman" w:hAnsi="Times New Roman" w:cs="Times New Roman"/>
              </w:rPr>
              <w:t>February 11</w:t>
            </w:r>
          </w:p>
          <w:p w:rsidR="00B148DE" w:rsidRDefault="00B148DE" w:rsidP="00593C0F">
            <w:pPr>
              <w:pStyle w:val="NoSpacing"/>
              <w:rPr>
                <w:rFonts w:ascii="Times New Roman" w:hAnsi="Times New Roman" w:cs="Times New Roman"/>
              </w:rPr>
            </w:pPr>
            <w:r>
              <w:rPr>
                <w:rFonts w:ascii="Times New Roman" w:hAnsi="Times New Roman" w:cs="Times New Roman"/>
              </w:rPr>
              <w:t>1 hour</w:t>
            </w:r>
          </w:p>
        </w:tc>
        <w:tc>
          <w:tcPr>
            <w:tcW w:w="7938" w:type="dxa"/>
          </w:tcPr>
          <w:p w:rsidR="000430BF" w:rsidRDefault="000430BF" w:rsidP="000430BF">
            <w:pPr>
              <w:pStyle w:val="NoSpacing"/>
              <w:numPr>
                <w:ilvl w:val="0"/>
                <w:numId w:val="5"/>
              </w:numPr>
              <w:rPr>
                <w:rFonts w:ascii="Times New Roman" w:hAnsi="Times New Roman" w:cs="Times New Roman"/>
              </w:rPr>
            </w:pPr>
            <w:r>
              <w:rPr>
                <w:rFonts w:ascii="Times New Roman" w:hAnsi="Times New Roman" w:cs="Times New Roman"/>
              </w:rPr>
              <w:t>Towers 4-tall choosing from 2 colors (In trying to come to the answer to this problem, they also work on 3-tall towers choosing from 2 colors and 2-tall towers choosing from 3 colors)</w:t>
            </w:r>
          </w:p>
          <w:p w:rsidR="000430BF" w:rsidRDefault="000430BF" w:rsidP="000430BF">
            <w:pPr>
              <w:pStyle w:val="NoSpacing"/>
              <w:numPr>
                <w:ilvl w:val="0"/>
                <w:numId w:val="5"/>
              </w:numPr>
              <w:rPr>
                <w:rFonts w:ascii="Times New Roman" w:hAnsi="Times New Roman" w:cs="Times New Roman"/>
              </w:rPr>
            </w:pPr>
            <w:proofErr w:type="spellStart"/>
            <w:r>
              <w:rPr>
                <w:rFonts w:ascii="Times New Roman" w:hAnsi="Times New Roman" w:cs="Times New Roman"/>
              </w:rPr>
              <w:t>Ankur’s</w:t>
            </w:r>
            <w:proofErr w:type="spellEnd"/>
            <w:r>
              <w:rPr>
                <w:rFonts w:ascii="Times New Roman" w:hAnsi="Times New Roman" w:cs="Times New Roman"/>
              </w:rPr>
              <w:t xml:space="preserve"> Challenge – How many 4-tall towers can be built when choosing from three colors and each tower must contain one of each color.</w:t>
            </w:r>
          </w:p>
          <w:p w:rsidR="000430BF" w:rsidRDefault="000430BF" w:rsidP="000430BF">
            <w:pPr>
              <w:pStyle w:val="NoSpacing"/>
              <w:numPr>
                <w:ilvl w:val="0"/>
                <w:numId w:val="5"/>
              </w:numPr>
              <w:rPr>
                <w:rFonts w:ascii="Times New Roman" w:hAnsi="Times New Roman" w:cs="Times New Roman"/>
              </w:rPr>
            </w:pPr>
            <w:r>
              <w:rPr>
                <w:rFonts w:ascii="Times New Roman" w:hAnsi="Times New Roman" w:cs="Times New Roman"/>
              </w:rPr>
              <w:t xml:space="preserve">They are given an assignment for homework at the end of the tape – the professor shows them her initial incorrect solution to </w:t>
            </w:r>
            <w:proofErr w:type="spellStart"/>
            <w:r>
              <w:rPr>
                <w:rFonts w:ascii="Times New Roman" w:hAnsi="Times New Roman" w:cs="Times New Roman"/>
              </w:rPr>
              <w:t>Ankur’s</w:t>
            </w:r>
            <w:proofErr w:type="spellEnd"/>
            <w:r>
              <w:rPr>
                <w:rFonts w:ascii="Times New Roman" w:hAnsi="Times New Roman" w:cs="Times New Roman"/>
              </w:rPr>
              <w:t xml:space="preserve"> challenge and she wants them to find the error.</w:t>
            </w:r>
          </w:p>
        </w:tc>
      </w:tr>
      <w:tr w:rsidR="000430BF" w:rsidTr="000430BF">
        <w:tc>
          <w:tcPr>
            <w:tcW w:w="1638" w:type="dxa"/>
          </w:tcPr>
          <w:p w:rsidR="000430BF" w:rsidRDefault="000430BF" w:rsidP="00593C0F">
            <w:pPr>
              <w:pStyle w:val="NoSpacing"/>
              <w:rPr>
                <w:rFonts w:ascii="Times New Roman" w:hAnsi="Times New Roman" w:cs="Times New Roman"/>
              </w:rPr>
            </w:pPr>
            <w:r>
              <w:rPr>
                <w:rFonts w:ascii="Times New Roman" w:hAnsi="Times New Roman" w:cs="Times New Roman"/>
              </w:rPr>
              <w:t>February 18</w:t>
            </w:r>
          </w:p>
          <w:p w:rsidR="00B148DE" w:rsidRDefault="00B148DE" w:rsidP="00593C0F">
            <w:pPr>
              <w:pStyle w:val="NoSpacing"/>
              <w:rPr>
                <w:rFonts w:ascii="Times New Roman" w:hAnsi="Times New Roman" w:cs="Times New Roman"/>
              </w:rPr>
            </w:pPr>
            <w:r>
              <w:rPr>
                <w:rFonts w:ascii="Times New Roman" w:hAnsi="Times New Roman" w:cs="Times New Roman"/>
              </w:rPr>
              <w:t>1 hour</w:t>
            </w:r>
          </w:p>
        </w:tc>
        <w:tc>
          <w:tcPr>
            <w:tcW w:w="7938" w:type="dxa"/>
          </w:tcPr>
          <w:p w:rsidR="000430BF" w:rsidRDefault="00D004D8" w:rsidP="00D004D8">
            <w:pPr>
              <w:pStyle w:val="NoSpacing"/>
              <w:numPr>
                <w:ilvl w:val="0"/>
                <w:numId w:val="5"/>
              </w:numPr>
              <w:rPr>
                <w:rFonts w:ascii="Times New Roman" w:hAnsi="Times New Roman" w:cs="Times New Roman"/>
              </w:rPr>
            </w:pPr>
            <w:r>
              <w:rPr>
                <w:rFonts w:ascii="Times New Roman" w:hAnsi="Times New Roman" w:cs="Times New Roman"/>
              </w:rPr>
              <w:t>Towers 4-tall choosing from 2 colors and towers n tall choosing from m colors</w:t>
            </w:r>
          </w:p>
          <w:p w:rsidR="00D004D8" w:rsidRDefault="00D004D8" w:rsidP="00D004D8">
            <w:pPr>
              <w:pStyle w:val="NoSpacing"/>
              <w:numPr>
                <w:ilvl w:val="0"/>
                <w:numId w:val="5"/>
              </w:numPr>
              <w:rPr>
                <w:rFonts w:ascii="Times New Roman" w:hAnsi="Times New Roman" w:cs="Times New Roman"/>
              </w:rPr>
            </w:pPr>
            <w:r>
              <w:rPr>
                <w:rFonts w:ascii="Times New Roman" w:hAnsi="Times New Roman" w:cs="Times New Roman"/>
              </w:rPr>
              <w:t>The Pizza Problem – How many different pizzas can you make choosing from 4 toppings?</w:t>
            </w:r>
          </w:p>
          <w:p w:rsidR="00D004D8" w:rsidRDefault="00A14CD1" w:rsidP="00D004D8">
            <w:pPr>
              <w:pStyle w:val="NoSpacing"/>
              <w:numPr>
                <w:ilvl w:val="0"/>
                <w:numId w:val="5"/>
              </w:numPr>
              <w:rPr>
                <w:rFonts w:ascii="Times New Roman" w:hAnsi="Times New Roman" w:cs="Times New Roman"/>
              </w:rPr>
            </w:pPr>
            <w:r>
              <w:rPr>
                <w:rFonts w:ascii="Times New Roman" w:hAnsi="Times New Roman" w:cs="Times New Roman"/>
              </w:rPr>
              <w:t>They investigate the isomorphism between the towers and the pizza problems</w:t>
            </w:r>
          </w:p>
        </w:tc>
      </w:tr>
      <w:tr w:rsidR="000430BF" w:rsidTr="000430BF">
        <w:tc>
          <w:tcPr>
            <w:tcW w:w="1638" w:type="dxa"/>
          </w:tcPr>
          <w:p w:rsidR="000430BF" w:rsidRDefault="000430BF" w:rsidP="00593C0F">
            <w:pPr>
              <w:pStyle w:val="NoSpacing"/>
              <w:rPr>
                <w:rFonts w:ascii="Times New Roman" w:hAnsi="Times New Roman" w:cs="Times New Roman"/>
              </w:rPr>
            </w:pPr>
            <w:r>
              <w:rPr>
                <w:rFonts w:ascii="Times New Roman" w:hAnsi="Times New Roman" w:cs="Times New Roman"/>
              </w:rPr>
              <w:t>February 23</w:t>
            </w:r>
          </w:p>
          <w:p w:rsidR="00B148DE" w:rsidRDefault="00B148DE" w:rsidP="00593C0F">
            <w:pPr>
              <w:pStyle w:val="NoSpacing"/>
              <w:rPr>
                <w:rFonts w:ascii="Times New Roman" w:hAnsi="Times New Roman" w:cs="Times New Roman"/>
              </w:rPr>
            </w:pPr>
            <w:r>
              <w:rPr>
                <w:rFonts w:ascii="Times New Roman" w:hAnsi="Times New Roman" w:cs="Times New Roman"/>
              </w:rPr>
              <w:t>30 minutes</w:t>
            </w:r>
          </w:p>
        </w:tc>
        <w:tc>
          <w:tcPr>
            <w:tcW w:w="7938" w:type="dxa"/>
          </w:tcPr>
          <w:p w:rsidR="00A14CD1" w:rsidRDefault="00A14CD1" w:rsidP="00A14CD1">
            <w:pPr>
              <w:pStyle w:val="NoSpacing"/>
              <w:numPr>
                <w:ilvl w:val="0"/>
                <w:numId w:val="5"/>
              </w:numPr>
              <w:rPr>
                <w:rFonts w:ascii="Times New Roman" w:hAnsi="Times New Roman" w:cs="Times New Roman"/>
              </w:rPr>
            </w:pPr>
            <w:r>
              <w:rPr>
                <w:rFonts w:ascii="Times New Roman" w:hAnsi="Times New Roman" w:cs="Times New Roman"/>
              </w:rPr>
              <w:t xml:space="preserve">They continue to investigate the isomorphism between the towers and the pizza problems </w:t>
            </w:r>
          </w:p>
          <w:p w:rsidR="00A14CD1" w:rsidRDefault="00A14CD1" w:rsidP="00A14CD1">
            <w:pPr>
              <w:pStyle w:val="NoSpacing"/>
              <w:numPr>
                <w:ilvl w:val="0"/>
                <w:numId w:val="5"/>
              </w:numPr>
              <w:rPr>
                <w:rFonts w:ascii="Times New Roman" w:hAnsi="Times New Roman" w:cs="Times New Roman"/>
              </w:rPr>
            </w:pPr>
            <w:r>
              <w:rPr>
                <w:rFonts w:ascii="Times New Roman" w:hAnsi="Times New Roman" w:cs="Times New Roman"/>
              </w:rPr>
              <w:t>They investigate the isomorphism between towers, pizzas, and the binomial expansion</w:t>
            </w:r>
          </w:p>
          <w:p w:rsidR="00A14CD1" w:rsidRDefault="00B148DE" w:rsidP="00A14CD1">
            <w:pPr>
              <w:pStyle w:val="NoSpacing"/>
              <w:numPr>
                <w:ilvl w:val="0"/>
                <w:numId w:val="5"/>
              </w:numPr>
              <w:rPr>
                <w:rFonts w:ascii="Times New Roman" w:hAnsi="Times New Roman" w:cs="Times New Roman"/>
              </w:rPr>
            </w:pPr>
            <w:r>
              <w:rPr>
                <w:rFonts w:ascii="Times New Roman" w:hAnsi="Times New Roman" w:cs="Times New Roman"/>
              </w:rPr>
              <w:t>They briefly work on the family problem – how many different ways can a family have four children?</w:t>
            </w:r>
          </w:p>
        </w:tc>
      </w:tr>
      <w:tr w:rsidR="000430BF" w:rsidTr="000430BF">
        <w:tc>
          <w:tcPr>
            <w:tcW w:w="1638" w:type="dxa"/>
          </w:tcPr>
          <w:p w:rsidR="000430BF" w:rsidRDefault="000430BF" w:rsidP="00593C0F">
            <w:pPr>
              <w:pStyle w:val="NoSpacing"/>
              <w:rPr>
                <w:rFonts w:ascii="Times New Roman" w:hAnsi="Times New Roman" w:cs="Times New Roman"/>
              </w:rPr>
            </w:pPr>
            <w:r>
              <w:rPr>
                <w:rFonts w:ascii="Times New Roman" w:hAnsi="Times New Roman" w:cs="Times New Roman"/>
              </w:rPr>
              <w:t>March 4</w:t>
            </w:r>
          </w:p>
          <w:p w:rsidR="00B148DE" w:rsidRDefault="00B148DE" w:rsidP="00593C0F">
            <w:pPr>
              <w:pStyle w:val="NoSpacing"/>
              <w:rPr>
                <w:rFonts w:ascii="Times New Roman" w:hAnsi="Times New Roman" w:cs="Times New Roman"/>
              </w:rPr>
            </w:pPr>
            <w:r>
              <w:rPr>
                <w:rFonts w:ascii="Times New Roman" w:hAnsi="Times New Roman" w:cs="Times New Roman"/>
              </w:rPr>
              <w:t>1 hour</w:t>
            </w:r>
          </w:p>
        </w:tc>
        <w:tc>
          <w:tcPr>
            <w:tcW w:w="7938" w:type="dxa"/>
          </w:tcPr>
          <w:p w:rsidR="000430BF" w:rsidRDefault="00EB16EB" w:rsidP="00EB16EB">
            <w:pPr>
              <w:pStyle w:val="NoSpacing"/>
              <w:numPr>
                <w:ilvl w:val="0"/>
                <w:numId w:val="5"/>
              </w:numPr>
              <w:rPr>
                <w:rFonts w:ascii="Times New Roman" w:hAnsi="Times New Roman" w:cs="Times New Roman"/>
              </w:rPr>
            </w:pPr>
            <w:r>
              <w:rPr>
                <w:rFonts w:ascii="Times New Roman" w:hAnsi="Times New Roman" w:cs="Times New Roman"/>
              </w:rPr>
              <w:t>The work on explaining Pascal’s identity in terms of the pizza and towers problem.</w:t>
            </w:r>
          </w:p>
          <w:p w:rsidR="00EB16EB" w:rsidRDefault="00EB16EB" w:rsidP="00EB16EB">
            <w:pPr>
              <w:pStyle w:val="NoSpacing"/>
              <w:numPr>
                <w:ilvl w:val="0"/>
                <w:numId w:val="5"/>
              </w:numPr>
              <w:rPr>
                <w:rFonts w:ascii="Times New Roman" w:hAnsi="Times New Roman" w:cs="Times New Roman"/>
              </w:rPr>
            </w:pPr>
            <w:r>
              <w:rPr>
                <w:rFonts w:ascii="Times New Roman" w:hAnsi="Times New Roman" w:cs="Times New Roman"/>
              </w:rPr>
              <w:t xml:space="preserve">Then they are to come up with the formula using </w:t>
            </w:r>
            <w:proofErr w:type="spellStart"/>
            <w:r>
              <w:rPr>
                <w:rFonts w:ascii="Times New Roman" w:hAnsi="Times New Roman" w:cs="Times New Roman"/>
              </w:rPr>
              <w:t>combinatoric</w:t>
            </w:r>
            <w:proofErr w:type="spellEnd"/>
            <w:r>
              <w:rPr>
                <w:rFonts w:ascii="Times New Roman" w:hAnsi="Times New Roman" w:cs="Times New Roman"/>
              </w:rPr>
              <w:t xml:space="preserve"> notation. (Pascal’s identity or the addition rule)</w:t>
            </w:r>
          </w:p>
          <w:p w:rsidR="00EB16EB" w:rsidRDefault="00EB16EB" w:rsidP="00EB16EB">
            <w:pPr>
              <w:pStyle w:val="NoSpacing"/>
              <w:numPr>
                <w:ilvl w:val="0"/>
                <w:numId w:val="5"/>
              </w:numPr>
              <w:rPr>
                <w:rFonts w:ascii="Times New Roman" w:hAnsi="Times New Roman" w:cs="Times New Roman"/>
              </w:rPr>
            </w:pPr>
            <w:r>
              <w:rPr>
                <w:rFonts w:ascii="Times New Roman" w:hAnsi="Times New Roman" w:cs="Times New Roman"/>
              </w:rPr>
              <w:t>They begin to work on the Taxicab problem.</w:t>
            </w:r>
          </w:p>
        </w:tc>
      </w:tr>
      <w:tr w:rsidR="000430BF" w:rsidTr="000430BF">
        <w:tc>
          <w:tcPr>
            <w:tcW w:w="1638" w:type="dxa"/>
          </w:tcPr>
          <w:p w:rsidR="000430BF" w:rsidRDefault="000430BF" w:rsidP="00593C0F">
            <w:pPr>
              <w:pStyle w:val="NoSpacing"/>
              <w:rPr>
                <w:rFonts w:ascii="Times New Roman" w:hAnsi="Times New Roman" w:cs="Times New Roman"/>
              </w:rPr>
            </w:pPr>
            <w:r>
              <w:rPr>
                <w:rFonts w:ascii="Times New Roman" w:hAnsi="Times New Roman" w:cs="Times New Roman"/>
              </w:rPr>
              <w:t>March 16</w:t>
            </w:r>
          </w:p>
          <w:p w:rsidR="00B148DE" w:rsidRDefault="00B148DE" w:rsidP="00593C0F">
            <w:pPr>
              <w:pStyle w:val="NoSpacing"/>
              <w:rPr>
                <w:rFonts w:ascii="Times New Roman" w:hAnsi="Times New Roman" w:cs="Times New Roman"/>
              </w:rPr>
            </w:pPr>
            <w:r>
              <w:rPr>
                <w:rFonts w:ascii="Times New Roman" w:hAnsi="Times New Roman" w:cs="Times New Roman"/>
              </w:rPr>
              <w:t>40 minutes</w:t>
            </w:r>
          </w:p>
        </w:tc>
        <w:tc>
          <w:tcPr>
            <w:tcW w:w="7938" w:type="dxa"/>
          </w:tcPr>
          <w:p w:rsidR="000430BF" w:rsidRDefault="002008B8" w:rsidP="000500CE">
            <w:pPr>
              <w:pStyle w:val="NoSpacing"/>
              <w:numPr>
                <w:ilvl w:val="0"/>
                <w:numId w:val="5"/>
              </w:numPr>
              <w:rPr>
                <w:rFonts w:ascii="Times New Roman" w:hAnsi="Times New Roman" w:cs="Times New Roman"/>
              </w:rPr>
            </w:pPr>
            <w:r>
              <w:rPr>
                <w:rFonts w:ascii="Times New Roman" w:hAnsi="Times New Roman" w:cs="Times New Roman"/>
              </w:rPr>
              <w:t xml:space="preserve">They discuss the professor’s incorrect solution to </w:t>
            </w:r>
            <w:proofErr w:type="spellStart"/>
            <w:r>
              <w:rPr>
                <w:rFonts w:ascii="Times New Roman" w:hAnsi="Times New Roman" w:cs="Times New Roman"/>
              </w:rPr>
              <w:t>Ankur’s</w:t>
            </w:r>
            <w:proofErr w:type="spellEnd"/>
            <w:r>
              <w:rPr>
                <w:rFonts w:ascii="Times New Roman" w:hAnsi="Times New Roman" w:cs="Times New Roman"/>
              </w:rPr>
              <w:t xml:space="preserve"> problem.</w:t>
            </w:r>
          </w:p>
          <w:p w:rsidR="002008B8" w:rsidRDefault="002008B8" w:rsidP="000500CE">
            <w:pPr>
              <w:pStyle w:val="NoSpacing"/>
              <w:numPr>
                <w:ilvl w:val="0"/>
                <w:numId w:val="5"/>
              </w:numPr>
              <w:rPr>
                <w:rFonts w:ascii="Times New Roman" w:hAnsi="Times New Roman" w:cs="Times New Roman"/>
              </w:rPr>
            </w:pPr>
            <w:r>
              <w:rPr>
                <w:rFonts w:ascii="Times New Roman" w:hAnsi="Times New Roman" w:cs="Times New Roman"/>
              </w:rPr>
              <w:t>They continue to work on the Taxicab problem.</w:t>
            </w:r>
          </w:p>
          <w:p w:rsidR="002008B8" w:rsidRDefault="002008B8" w:rsidP="000500CE">
            <w:pPr>
              <w:pStyle w:val="NoSpacing"/>
              <w:numPr>
                <w:ilvl w:val="0"/>
                <w:numId w:val="5"/>
              </w:numPr>
              <w:rPr>
                <w:rFonts w:ascii="Times New Roman" w:hAnsi="Times New Roman" w:cs="Times New Roman"/>
              </w:rPr>
            </w:pPr>
            <w:r>
              <w:rPr>
                <w:rFonts w:ascii="Times New Roman" w:hAnsi="Times New Roman" w:cs="Times New Roman"/>
              </w:rPr>
              <w:t>They work on explaining the isomorphism between the taxicab problem and the towers problem.</w:t>
            </w:r>
          </w:p>
        </w:tc>
      </w:tr>
    </w:tbl>
    <w:p w:rsidR="000430BF" w:rsidRDefault="000430BF" w:rsidP="00593C0F">
      <w:pPr>
        <w:pStyle w:val="NoSpacing"/>
        <w:rPr>
          <w:rFonts w:ascii="Times New Roman" w:hAnsi="Times New Roman" w:cs="Times New Roman"/>
        </w:rPr>
      </w:pPr>
    </w:p>
    <w:p w:rsidR="000430BF" w:rsidRDefault="000430BF" w:rsidP="00593C0F">
      <w:pPr>
        <w:pStyle w:val="NoSpacing"/>
        <w:rPr>
          <w:rFonts w:ascii="Times New Roman" w:hAnsi="Times New Roman" w:cs="Times New Roman"/>
        </w:rPr>
      </w:pPr>
    </w:p>
    <w:p w:rsidR="004655DD" w:rsidRDefault="00E2014C">
      <w:pPr>
        <w:rPr>
          <w:rFonts w:ascii="Times New Roman" w:hAnsi="Times New Roman" w:cs="Times New Roman"/>
        </w:rPr>
      </w:pPr>
      <w:r>
        <w:rPr>
          <w:rFonts w:ascii="Times New Roman" w:hAnsi="Times New Roman" w:cs="Times New Roman"/>
        </w:rPr>
        <w:lastRenderedPageBreak/>
        <w:t xml:space="preserve">Below you will find an </w:t>
      </w:r>
      <w:r w:rsidR="00D17C3E">
        <w:rPr>
          <w:rFonts w:ascii="Times New Roman" w:hAnsi="Times New Roman" w:cs="Times New Roman"/>
        </w:rPr>
        <w:t>excerpt</w:t>
      </w:r>
      <w:r>
        <w:rPr>
          <w:rFonts w:ascii="Times New Roman" w:hAnsi="Times New Roman" w:cs="Times New Roman"/>
        </w:rPr>
        <w:t xml:space="preserve"> from my dissertation proposal describing the process of identifying critical events and transcribing.</w:t>
      </w:r>
    </w:p>
    <w:p w:rsidR="00127AE1" w:rsidRPr="00127AE1" w:rsidRDefault="00127AE1" w:rsidP="00127AE1">
      <w:pPr>
        <w:rPr>
          <w:rFonts w:ascii="Times New Roman" w:hAnsi="Times New Roman" w:cs="Times New Roman"/>
          <w:b/>
          <w:color w:val="000000" w:themeColor="text1"/>
        </w:rPr>
      </w:pPr>
      <w:r w:rsidRPr="00127AE1">
        <w:rPr>
          <w:rFonts w:ascii="Times New Roman" w:hAnsi="Times New Roman" w:cs="Times New Roman"/>
          <w:b/>
          <w:color w:val="000000" w:themeColor="text1"/>
        </w:rPr>
        <w:t>3.6.3 Identifying Critical Events</w:t>
      </w:r>
    </w:p>
    <w:p w:rsidR="00127AE1" w:rsidRPr="00127AE1" w:rsidRDefault="00127AE1" w:rsidP="00127AE1">
      <w:pPr>
        <w:ind w:left="720"/>
        <w:rPr>
          <w:rFonts w:ascii="Times New Roman" w:hAnsi="Times New Roman" w:cs="Times New Roman"/>
        </w:rPr>
      </w:pPr>
      <w:r w:rsidRPr="00127AE1">
        <w:rPr>
          <w:rFonts w:ascii="Times New Roman" w:hAnsi="Times New Roman" w:cs="Times New Roman"/>
        </w:rPr>
        <w:t xml:space="preserve">At this stage of the study, the researcher identifies </w:t>
      </w:r>
      <w:r w:rsidRPr="00127AE1">
        <w:rPr>
          <w:rFonts w:ascii="Times New Roman" w:hAnsi="Times New Roman" w:cs="Times New Roman"/>
          <w:i/>
        </w:rPr>
        <w:t>critical events</w:t>
      </w:r>
      <w:r w:rsidRPr="00127AE1">
        <w:rPr>
          <w:rFonts w:ascii="Times New Roman" w:hAnsi="Times New Roman" w:cs="Times New Roman"/>
        </w:rPr>
        <w:t>. Critical events were first defin</w:t>
      </w:r>
      <w:r w:rsidRPr="00127AE1">
        <w:rPr>
          <w:rFonts w:ascii="Times New Roman" w:hAnsi="Times New Roman" w:cs="Times New Roman"/>
          <w:color w:val="000000" w:themeColor="text1"/>
        </w:rPr>
        <w:t xml:space="preserve">ed by Maher and Martino (1996a) as episodes that provide mathematical insights (p. 196). </w:t>
      </w:r>
      <w:r w:rsidRPr="00127AE1">
        <w:rPr>
          <w:rFonts w:ascii="Times New Roman" w:hAnsi="Times New Roman" w:cs="Times New Roman"/>
        </w:rPr>
        <w:t>Powell et al (2003) on page 417 describe these events as events that may “either confirm or disaffirm research hypotheses; they may be instances of cognitive victories, conflicting schemes, or naïve generalizations; they may represent correct leaps in logic or erroneous application of logic; they may be any event that is somehow significant to a study’s research agenda.”</w:t>
      </w:r>
    </w:p>
    <w:p w:rsidR="00127AE1" w:rsidRPr="00127AE1" w:rsidRDefault="00127AE1" w:rsidP="00127AE1">
      <w:pPr>
        <w:ind w:left="720"/>
        <w:rPr>
          <w:rFonts w:ascii="Times New Roman" w:hAnsi="Times New Roman" w:cs="Times New Roman"/>
        </w:rPr>
      </w:pPr>
      <w:r w:rsidRPr="00127AE1">
        <w:rPr>
          <w:rFonts w:ascii="Times New Roman" w:hAnsi="Times New Roman" w:cs="Times New Roman"/>
        </w:rPr>
        <w:t>As mentioned, critical events are significant to the research agenda. When viewing data, different events will be labeled as critical dependent on the lens of the viewer. It is ideal to have two or more researchers with the same lens independently identifying critical events. Identifying critical events is important because it enables the researcher to chart the development of ideas and to understand how these events influenced later thinking (Maher, 2002).</w:t>
      </w:r>
    </w:p>
    <w:p w:rsidR="00127AE1" w:rsidRPr="00127AE1" w:rsidRDefault="00127AE1" w:rsidP="00127AE1">
      <w:pPr>
        <w:rPr>
          <w:rFonts w:ascii="Times New Roman" w:hAnsi="Times New Roman" w:cs="Times New Roman"/>
          <w:b/>
        </w:rPr>
      </w:pPr>
      <w:r w:rsidRPr="00127AE1">
        <w:rPr>
          <w:rFonts w:ascii="Times New Roman" w:hAnsi="Times New Roman" w:cs="Times New Roman"/>
          <w:b/>
        </w:rPr>
        <w:t>3.6.4 Transcribing</w:t>
      </w:r>
    </w:p>
    <w:p w:rsidR="00127AE1" w:rsidRPr="00127AE1" w:rsidRDefault="00127AE1" w:rsidP="00127AE1">
      <w:pPr>
        <w:ind w:left="720"/>
        <w:rPr>
          <w:rFonts w:ascii="Times New Roman" w:hAnsi="Times New Roman" w:cs="Times New Roman"/>
        </w:rPr>
      </w:pPr>
      <w:r w:rsidRPr="00127AE1">
        <w:rPr>
          <w:rFonts w:ascii="Times New Roman" w:hAnsi="Times New Roman" w:cs="Times New Roman"/>
        </w:rPr>
        <w:t xml:space="preserve">All the data will be transcribed to allow a more detailed analysis of the video. The transcripts will be as close to exact as possible including, not only verbal expressions, but gestures and descriptions of written work. Appendix A of the report </w:t>
      </w:r>
      <w:r w:rsidRPr="00127AE1">
        <w:rPr>
          <w:rFonts w:ascii="Times New Roman" w:hAnsi="Times New Roman" w:cs="Times New Roman"/>
          <w:i/>
        </w:rPr>
        <w:t xml:space="preserve">Guidelines for Conducting Video Research in Education </w:t>
      </w:r>
      <w:r w:rsidRPr="00127AE1">
        <w:rPr>
          <w:rFonts w:ascii="Times New Roman" w:hAnsi="Times New Roman" w:cs="Times New Roman"/>
        </w:rPr>
        <w:t>(Derry, 2007) provides a list of choices on how to transcribe common occurrences in speech and gestures along with providing strengths and weaknesses of each choice. This guideline will be followed to provide consistency throughout the transcripts. Transcripts will be verified by one or more graduate students for greater accuracy.</w:t>
      </w:r>
    </w:p>
    <w:p w:rsidR="004655DD" w:rsidRPr="00127AE1" w:rsidRDefault="004655DD">
      <w:pPr>
        <w:rPr>
          <w:rFonts w:ascii="Times New Roman" w:hAnsi="Times New Roman" w:cs="Times New Roman"/>
        </w:rPr>
      </w:pPr>
    </w:p>
    <w:p w:rsidR="004655DD" w:rsidRPr="00127AE1" w:rsidRDefault="004655DD" w:rsidP="004655DD">
      <w:pPr>
        <w:pStyle w:val="NoSpacing"/>
        <w:rPr>
          <w:rFonts w:ascii="Times New Roman" w:hAnsi="Times New Roman" w:cs="Times New Roman"/>
          <w:b/>
        </w:rPr>
      </w:pPr>
      <w:r w:rsidRPr="00127AE1">
        <w:rPr>
          <w:rFonts w:ascii="Times New Roman" w:hAnsi="Times New Roman" w:cs="Times New Roman"/>
          <w:b/>
        </w:rPr>
        <w:t>Other Documents I will provide for you:</w:t>
      </w:r>
    </w:p>
    <w:p w:rsidR="004655DD" w:rsidRPr="00127AE1" w:rsidRDefault="004655DD" w:rsidP="004655DD">
      <w:pPr>
        <w:pStyle w:val="NoSpacing"/>
        <w:numPr>
          <w:ilvl w:val="0"/>
          <w:numId w:val="3"/>
        </w:numPr>
        <w:rPr>
          <w:rFonts w:ascii="Times New Roman" w:hAnsi="Times New Roman" w:cs="Times New Roman"/>
        </w:rPr>
      </w:pPr>
      <w:r w:rsidRPr="00127AE1">
        <w:rPr>
          <w:rFonts w:ascii="Times New Roman" w:hAnsi="Times New Roman" w:cs="Times New Roman"/>
        </w:rPr>
        <w:t>My proposal</w:t>
      </w:r>
    </w:p>
    <w:p w:rsidR="004655DD" w:rsidRDefault="004655DD" w:rsidP="004655DD">
      <w:pPr>
        <w:pStyle w:val="NoSpacing"/>
        <w:numPr>
          <w:ilvl w:val="0"/>
          <w:numId w:val="3"/>
        </w:numPr>
        <w:rPr>
          <w:rFonts w:ascii="Times New Roman" w:hAnsi="Times New Roman" w:cs="Times New Roman"/>
        </w:rPr>
      </w:pPr>
      <w:r w:rsidRPr="00127AE1">
        <w:rPr>
          <w:rFonts w:ascii="Times New Roman" w:hAnsi="Times New Roman" w:cs="Times New Roman"/>
        </w:rPr>
        <w:t xml:space="preserve">Summary of each disc in </w:t>
      </w:r>
      <w:r w:rsidR="00C87B00">
        <w:rPr>
          <w:rFonts w:ascii="Times New Roman" w:hAnsi="Times New Roman" w:cs="Times New Roman"/>
        </w:rPr>
        <w:t>2-</w:t>
      </w:r>
      <w:r w:rsidRPr="00127AE1">
        <w:rPr>
          <w:rFonts w:ascii="Times New Roman" w:hAnsi="Times New Roman" w:cs="Times New Roman"/>
        </w:rPr>
        <w:t>5 minute intervals</w:t>
      </w:r>
    </w:p>
    <w:p w:rsidR="00C87B00" w:rsidRPr="00127AE1" w:rsidRDefault="00C87B00" w:rsidP="004655DD">
      <w:pPr>
        <w:pStyle w:val="NoSpacing"/>
        <w:numPr>
          <w:ilvl w:val="0"/>
          <w:numId w:val="3"/>
        </w:numPr>
        <w:rPr>
          <w:rFonts w:ascii="Times New Roman" w:hAnsi="Times New Roman" w:cs="Times New Roman"/>
        </w:rPr>
      </w:pPr>
      <w:r>
        <w:rPr>
          <w:rFonts w:ascii="Times New Roman" w:hAnsi="Times New Roman" w:cs="Times New Roman"/>
        </w:rPr>
        <w:t>Anything else?</w:t>
      </w:r>
    </w:p>
    <w:p w:rsidR="004655DD" w:rsidRPr="00127AE1" w:rsidRDefault="004655DD" w:rsidP="004655DD">
      <w:pPr>
        <w:pStyle w:val="NoSpacing"/>
        <w:rPr>
          <w:rFonts w:ascii="Times New Roman" w:hAnsi="Times New Roman" w:cs="Times New Roman"/>
        </w:rPr>
      </w:pPr>
    </w:p>
    <w:p w:rsidR="004655DD" w:rsidRPr="00127AE1" w:rsidRDefault="004655DD">
      <w:pPr>
        <w:rPr>
          <w:rFonts w:ascii="Times New Roman" w:hAnsi="Times New Roman" w:cs="Times New Roman"/>
        </w:rPr>
      </w:pPr>
    </w:p>
    <w:sectPr w:rsidR="004655DD" w:rsidRPr="00127AE1" w:rsidSect="006F74A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10C" w:rsidRDefault="0038110C" w:rsidP="005C5EC1">
      <w:pPr>
        <w:spacing w:after="0" w:line="240" w:lineRule="auto"/>
      </w:pPr>
      <w:r>
        <w:separator/>
      </w:r>
    </w:p>
  </w:endnote>
  <w:endnote w:type="continuationSeparator" w:id="0">
    <w:p w:rsidR="0038110C" w:rsidRDefault="0038110C" w:rsidP="005C5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18"/>
        <w:szCs w:val="18"/>
      </w:rPr>
      <w:id w:val="957773141"/>
      <w:docPartObj>
        <w:docPartGallery w:val="Page Numbers (Bottom of Page)"/>
        <w:docPartUnique/>
      </w:docPartObj>
    </w:sdtPr>
    <w:sdtContent>
      <w:sdt>
        <w:sdtPr>
          <w:rPr>
            <w:rFonts w:ascii="Times New Roman" w:hAnsi="Times New Roman" w:cs="Times New Roman"/>
            <w:sz w:val="18"/>
            <w:szCs w:val="18"/>
          </w:rPr>
          <w:id w:val="565050523"/>
          <w:docPartObj>
            <w:docPartGallery w:val="Page Numbers (Top of Page)"/>
            <w:docPartUnique/>
          </w:docPartObj>
        </w:sdtPr>
        <w:sdtContent>
          <w:p w:rsidR="005C5EC1" w:rsidRPr="005C5EC1" w:rsidRDefault="005C5EC1">
            <w:pPr>
              <w:pStyle w:val="Footer"/>
              <w:jc w:val="right"/>
              <w:rPr>
                <w:rFonts w:ascii="Times New Roman" w:hAnsi="Times New Roman" w:cs="Times New Roman"/>
                <w:sz w:val="18"/>
                <w:szCs w:val="18"/>
              </w:rPr>
            </w:pPr>
            <w:r w:rsidRPr="005C5EC1">
              <w:rPr>
                <w:rFonts w:ascii="Times New Roman" w:hAnsi="Times New Roman" w:cs="Times New Roman"/>
                <w:sz w:val="18"/>
                <w:szCs w:val="18"/>
              </w:rPr>
              <w:t xml:space="preserve">Page </w:t>
            </w:r>
            <w:r w:rsidR="00124ED9" w:rsidRPr="005C5EC1">
              <w:rPr>
                <w:rFonts w:ascii="Times New Roman" w:hAnsi="Times New Roman" w:cs="Times New Roman"/>
                <w:sz w:val="18"/>
                <w:szCs w:val="18"/>
              </w:rPr>
              <w:fldChar w:fldCharType="begin"/>
            </w:r>
            <w:r w:rsidRPr="005C5EC1">
              <w:rPr>
                <w:rFonts w:ascii="Times New Roman" w:hAnsi="Times New Roman" w:cs="Times New Roman"/>
                <w:sz w:val="18"/>
                <w:szCs w:val="18"/>
              </w:rPr>
              <w:instrText xml:space="preserve"> PAGE </w:instrText>
            </w:r>
            <w:r w:rsidR="00124ED9" w:rsidRPr="005C5EC1">
              <w:rPr>
                <w:rFonts w:ascii="Times New Roman" w:hAnsi="Times New Roman" w:cs="Times New Roman"/>
                <w:sz w:val="18"/>
                <w:szCs w:val="18"/>
              </w:rPr>
              <w:fldChar w:fldCharType="separate"/>
            </w:r>
            <w:r w:rsidR="004A2695">
              <w:rPr>
                <w:rFonts w:ascii="Times New Roman" w:hAnsi="Times New Roman" w:cs="Times New Roman"/>
                <w:noProof/>
                <w:sz w:val="18"/>
                <w:szCs w:val="18"/>
              </w:rPr>
              <w:t>1</w:t>
            </w:r>
            <w:r w:rsidR="00124ED9" w:rsidRPr="005C5EC1">
              <w:rPr>
                <w:rFonts w:ascii="Times New Roman" w:hAnsi="Times New Roman" w:cs="Times New Roman"/>
                <w:sz w:val="18"/>
                <w:szCs w:val="18"/>
              </w:rPr>
              <w:fldChar w:fldCharType="end"/>
            </w:r>
            <w:r w:rsidRPr="005C5EC1">
              <w:rPr>
                <w:rFonts w:ascii="Times New Roman" w:hAnsi="Times New Roman" w:cs="Times New Roman"/>
                <w:sz w:val="18"/>
                <w:szCs w:val="18"/>
              </w:rPr>
              <w:t xml:space="preserve"> of </w:t>
            </w:r>
            <w:r w:rsidR="00124ED9" w:rsidRPr="005C5EC1">
              <w:rPr>
                <w:rFonts w:ascii="Times New Roman" w:hAnsi="Times New Roman" w:cs="Times New Roman"/>
                <w:sz w:val="18"/>
                <w:szCs w:val="18"/>
              </w:rPr>
              <w:fldChar w:fldCharType="begin"/>
            </w:r>
            <w:r w:rsidRPr="005C5EC1">
              <w:rPr>
                <w:rFonts w:ascii="Times New Roman" w:hAnsi="Times New Roman" w:cs="Times New Roman"/>
                <w:sz w:val="18"/>
                <w:szCs w:val="18"/>
              </w:rPr>
              <w:instrText xml:space="preserve"> NUMPAGES  </w:instrText>
            </w:r>
            <w:r w:rsidR="00124ED9" w:rsidRPr="005C5EC1">
              <w:rPr>
                <w:rFonts w:ascii="Times New Roman" w:hAnsi="Times New Roman" w:cs="Times New Roman"/>
                <w:sz w:val="18"/>
                <w:szCs w:val="18"/>
              </w:rPr>
              <w:fldChar w:fldCharType="separate"/>
            </w:r>
            <w:r w:rsidR="004A2695">
              <w:rPr>
                <w:rFonts w:ascii="Times New Roman" w:hAnsi="Times New Roman" w:cs="Times New Roman"/>
                <w:noProof/>
                <w:sz w:val="18"/>
                <w:szCs w:val="18"/>
              </w:rPr>
              <w:t>3</w:t>
            </w:r>
            <w:r w:rsidR="00124ED9" w:rsidRPr="005C5EC1">
              <w:rPr>
                <w:rFonts w:ascii="Times New Roman" w:hAnsi="Times New Roman" w:cs="Times New Roman"/>
                <w:sz w:val="18"/>
                <w:szCs w:val="18"/>
              </w:rPr>
              <w:fldChar w:fldCharType="end"/>
            </w:r>
          </w:p>
          <w:p w:rsidR="005C5EC1" w:rsidRPr="005C5EC1" w:rsidRDefault="005C5EC1">
            <w:pPr>
              <w:pStyle w:val="Footer"/>
              <w:jc w:val="right"/>
              <w:rPr>
                <w:rFonts w:ascii="Times New Roman" w:hAnsi="Times New Roman" w:cs="Times New Roman"/>
                <w:sz w:val="18"/>
                <w:szCs w:val="18"/>
              </w:rPr>
            </w:pPr>
            <w:r w:rsidRPr="005C5EC1">
              <w:rPr>
                <w:rFonts w:ascii="Times New Roman" w:hAnsi="Times New Roman" w:cs="Times New Roman"/>
                <w:sz w:val="18"/>
                <w:szCs w:val="18"/>
              </w:rPr>
              <w:t>BrophyPracticumAssignment051212.doc</w:t>
            </w:r>
          </w:p>
        </w:sdtContent>
      </w:sdt>
    </w:sdtContent>
  </w:sdt>
  <w:p w:rsidR="005C5EC1" w:rsidRPr="005C5EC1" w:rsidRDefault="005C5EC1">
    <w:pPr>
      <w:pStyle w:val="Footer"/>
      <w:rPr>
        <w:rFonts w:ascii="Times New Roman" w:hAnsi="Times New Roman" w:cs="Times New Roman"/>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10C" w:rsidRDefault="0038110C" w:rsidP="005C5EC1">
      <w:pPr>
        <w:spacing w:after="0" w:line="240" w:lineRule="auto"/>
      </w:pPr>
      <w:r>
        <w:separator/>
      </w:r>
    </w:p>
  </w:footnote>
  <w:footnote w:type="continuationSeparator" w:id="0">
    <w:p w:rsidR="0038110C" w:rsidRDefault="0038110C" w:rsidP="005C5E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45D26"/>
    <w:multiLevelType w:val="hybridMultilevel"/>
    <w:tmpl w:val="9FFE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571282"/>
    <w:multiLevelType w:val="hybridMultilevel"/>
    <w:tmpl w:val="BF7A5B74"/>
    <w:lvl w:ilvl="0" w:tplc="E0CEBCB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C505F"/>
    <w:multiLevelType w:val="hybridMultilevel"/>
    <w:tmpl w:val="8912E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174560"/>
    <w:multiLevelType w:val="hybridMultilevel"/>
    <w:tmpl w:val="78BA1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B7DE6"/>
    <w:multiLevelType w:val="hybridMultilevel"/>
    <w:tmpl w:val="823CB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02FDF"/>
    <w:multiLevelType w:val="hybridMultilevel"/>
    <w:tmpl w:val="78BA1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F74A9"/>
    <w:rsid w:val="000430BF"/>
    <w:rsid w:val="000500CE"/>
    <w:rsid w:val="00070F42"/>
    <w:rsid w:val="00124ED9"/>
    <w:rsid w:val="00127AE1"/>
    <w:rsid w:val="002008B8"/>
    <w:rsid w:val="0038110C"/>
    <w:rsid w:val="004655DD"/>
    <w:rsid w:val="004A2695"/>
    <w:rsid w:val="004F3BFB"/>
    <w:rsid w:val="00581EDF"/>
    <w:rsid w:val="00583459"/>
    <w:rsid w:val="00593C0F"/>
    <w:rsid w:val="005B242F"/>
    <w:rsid w:val="005C5EC1"/>
    <w:rsid w:val="006F74A9"/>
    <w:rsid w:val="00775FB4"/>
    <w:rsid w:val="00780CEA"/>
    <w:rsid w:val="009D4059"/>
    <w:rsid w:val="00A14CD1"/>
    <w:rsid w:val="00A638C7"/>
    <w:rsid w:val="00B148DE"/>
    <w:rsid w:val="00B46279"/>
    <w:rsid w:val="00C87B00"/>
    <w:rsid w:val="00D004D8"/>
    <w:rsid w:val="00D1504C"/>
    <w:rsid w:val="00D17C3E"/>
    <w:rsid w:val="00DE3CA8"/>
    <w:rsid w:val="00E2014C"/>
    <w:rsid w:val="00EB16EB"/>
    <w:rsid w:val="00EB26E3"/>
    <w:rsid w:val="00F87084"/>
    <w:rsid w:val="00FB5131"/>
    <w:rsid w:val="00FD797B"/>
    <w:rsid w:val="00FE5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74A9"/>
    <w:pPr>
      <w:spacing w:after="0" w:line="240" w:lineRule="auto"/>
    </w:pPr>
  </w:style>
  <w:style w:type="paragraph" w:styleId="Title">
    <w:name w:val="Title"/>
    <w:basedOn w:val="Normal"/>
    <w:next w:val="Normal"/>
    <w:link w:val="TitleChar"/>
    <w:uiPriority w:val="99"/>
    <w:qFormat/>
    <w:rsid w:val="006F74A9"/>
    <w:pPr>
      <w:jc w:val="center"/>
    </w:pPr>
    <w:rPr>
      <w:rFonts w:ascii="Times New Roman" w:eastAsia="Calibri" w:hAnsi="Times New Roman" w:cs="Times New Roman"/>
      <w:b/>
      <w:sz w:val="24"/>
      <w:szCs w:val="24"/>
    </w:rPr>
  </w:style>
  <w:style w:type="character" w:customStyle="1" w:styleId="TitleChar">
    <w:name w:val="Title Char"/>
    <w:basedOn w:val="DefaultParagraphFont"/>
    <w:link w:val="Title"/>
    <w:uiPriority w:val="99"/>
    <w:rsid w:val="006F74A9"/>
    <w:rPr>
      <w:rFonts w:ascii="Times New Roman" w:eastAsia="Calibri" w:hAnsi="Times New Roman" w:cs="Times New Roman"/>
      <w:b/>
      <w:sz w:val="24"/>
      <w:szCs w:val="24"/>
    </w:rPr>
  </w:style>
  <w:style w:type="table" w:styleId="TableGrid">
    <w:name w:val="Table Grid"/>
    <w:basedOn w:val="TableNormal"/>
    <w:uiPriority w:val="59"/>
    <w:rsid w:val="00043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C5E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5EC1"/>
  </w:style>
  <w:style w:type="paragraph" w:styleId="Footer">
    <w:name w:val="footer"/>
    <w:basedOn w:val="Normal"/>
    <w:link w:val="FooterChar"/>
    <w:uiPriority w:val="99"/>
    <w:unhideWhenUsed/>
    <w:rsid w:val="005C5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EC1"/>
  </w:style>
</w:styles>
</file>

<file path=word/webSettings.xml><?xml version="1.0" encoding="utf-8"?>
<w:webSettings xmlns:r="http://schemas.openxmlformats.org/officeDocument/2006/relationships" xmlns:w="http://schemas.openxmlformats.org/wordprocessingml/2006/main">
  <w:divs>
    <w:div w:id="70663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8E187-AC80-4465-88D8-D1C23B13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Union County College</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Technologies</dc:creator>
  <cp:keywords/>
  <dc:description/>
  <cp:lastModifiedBy>Information Technologies</cp:lastModifiedBy>
  <cp:revision>29</cp:revision>
  <cp:lastPrinted>2012-05-18T13:12:00Z</cp:lastPrinted>
  <dcterms:created xsi:type="dcterms:W3CDTF">2012-05-12T15:37:00Z</dcterms:created>
  <dcterms:modified xsi:type="dcterms:W3CDTF">2012-05-18T13:16:00Z</dcterms:modified>
</cp:coreProperties>
</file>